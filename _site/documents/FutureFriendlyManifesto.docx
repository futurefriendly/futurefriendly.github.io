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00C88" w:rsidRDefault="00622727" w:rsidP="00747866">
      <w:pPr>
        <w:rPr>
          <w:ins w:id="0" w:author="Josh Clark" w:date="2011-09-16T12:02:00Z"/>
        </w:rPr>
      </w:pPr>
      <w:bookmarkStart w:id="1" w:name="OLE_LINK1"/>
      <w:bookmarkStart w:id="2" w:name="OLE_LINK2"/>
      <w:bookmarkStart w:id="3" w:name="OLE_LINK3"/>
      <w:bookmarkStart w:id="4" w:name="OLE_LINK4"/>
      <w:ins w:id="5" w:author="Josh Clark" w:date="2011-09-16T12:57:00Z">
        <w:r>
          <w:t xml:space="preserve">In </w:t>
        </w:r>
        <w:del w:id="6" w:author="Luke Wroblewski" w:date="2011-09-16T15:29:00Z">
          <w:r w:rsidDel="006E637B">
            <w:delText>this</w:delText>
          </w:r>
        </w:del>
      </w:ins>
      <w:ins w:id="7" w:author="Luke Wroblewski" w:date="2011-09-16T15:29:00Z">
        <w:r w:rsidR="006E637B">
          <w:t>today</w:t>
        </w:r>
        <w:r w:rsidR="006E637B">
          <w:t>’</w:t>
        </w:r>
        <w:r w:rsidR="006E637B">
          <w:t>s</w:t>
        </w:r>
      </w:ins>
      <w:ins w:id="8" w:author="Josh Clark" w:date="2011-09-16T12:57:00Z">
        <w:r>
          <w:t xml:space="preserve"> </w:t>
        </w:r>
      </w:ins>
      <w:ins w:id="9" w:author="Josh Clark" w:date="2011-09-16T12:59:00Z">
        <w:del w:id="10" w:author="Luke Wroblewski" w:date="2011-09-16T15:29:00Z">
          <w:r w:rsidDel="006E637B">
            <w:delText>thrilling</w:delText>
          </w:r>
        </w:del>
      </w:ins>
      <w:ins w:id="11" w:author="Luke Wroblewski" w:date="2011-09-16T15:29:00Z">
        <w:r w:rsidR="006E637B">
          <w:t>incredibly exciting</w:t>
        </w:r>
      </w:ins>
      <w:ins w:id="12" w:author="Josh Clark" w:date="2011-09-16T12:59:00Z">
        <w:r>
          <w:t xml:space="preserve"> yet overwhelming </w:t>
        </w:r>
      </w:ins>
      <w:ins w:id="13" w:author="Josh Clark" w:date="2011-09-16T13:01:00Z">
        <w:r>
          <w:t>world</w:t>
        </w:r>
      </w:ins>
      <w:ins w:id="14" w:author="Josh Clark" w:date="2011-09-16T12:57:00Z">
        <w:r>
          <w:t xml:space="preserve"> of </w:t>
        </w:r>
      </w:ins>
      <w:ins w:id="15" w:author="Josh Clark" w:date="2011-09-16T13:01:00Z">
        <w:r>
          <w:t>connected</w:t>
        </w:r>
      </w:ins>
      <w:ins w:id="16" w:author="Josh Clark" w:date="2011-09-16T12:57:00Z">
        <w:r>
          <w:t xml:space="preserve"> </w:t>
        </w:r>
      </w:ins>
      <w:ins w:id="17" w:author="Luke Wroblewski" w:date="2011-09-16T15:30:00Z">
        <w:r w:rsidR="006E637B">
          <w:t xml:space="preserve">digital </w:t>
        </w:r>
      </w:ins>
      <w:ins w:id="18" w:author="Josh Clark" w:date="2011-09-16T12:57:00Z">
        <w:r>
          <w:t>devices,</w:t>
        </w:r>
      </w:ins>
      <w:ins w:id="19" w:author="Josh Clark" w:date="2011-09-16T12:59:00Z">
        <w:r>
          <w:t xml:space="preserve"> t</w:t>
        </w:r>
      </w:ins>
      <w:ins w:id="20" w:author="Josh Clark" w:date="2011-09-16T12:02:00Z">
        <w:r w:rsidR="00F00C88">
          <w:t>hese ar</w:t>
        </w:r>
        <w:r w:rsidR="00224F39">
          <w:t>e the truths we hold to be self-</w:t>
        </w:r>
        <w:r w:rsidR="00F00C88">
          <w:t>evident:</w:t>
        </w:r>
      </w:ins>
    </w:p>
    <w:p w:rsidR="00F00C88" w:rsidRDefault="004B307C">
      <w:pPr>
        <w:rPr>
          <w:ins w:id="21" w:author="Josh Clark" w:date="2011-09-16T12:02:00Z"/>
        </w:rPr>
      </w:pPr>
      <w:ins w:id="22" w:author="Josh Clark" w:date="2011-09-16T12:15:00Z">
        <w:r>
          <w:rPr>
            <w:b/>
          </w:rPr>
          <w:t>Disruption</w:t>
        </w:r>
      </w:ins>
      <w:ins w:id="23" w:author="Josh Clark" w:date="2011-09-16T12:11:00Z">
        <w:r w:rsidR="00F41BDF">
          <w:rPr>
            <w:b/>
          </w:rPr>
          <w:t xml:space="preserve"> </w:t>
        </w:r>
      </w:ins>
      <w:ins w:id="24" w:author="Josh Clark" w:date="2011-09-16T12:02:00Z">
        <w:r w:rsidR="00964890" w:rsidRPr="00964890">
          <w:rPr>
            <w:b/>
            <w:rPrChange w:id="25" w:author="Josh Clark" w:date="2011-09-16T12:02:00Z">
              <w:rPr/>
            </w:rPrChange>
          </w:rPr>
          <w:t>will only accelerate.</w:t>
        </w:r>
        <w:r w:rsidR="00F00C88">
          <w:t xml:space="preserve"> The quantity and diversity of connected </w:t>
        </w:r>
        <w:bookmarkStart w:id="26" w:name="_GoBack"/>
        <w:r w:rsidR="00F00C88">
          <w:t xml:space="preserve">devices—many of which we haven’t imagined yet—will explode, as will the </w:t>
        </w:r>
        <w:bookmarkEnd w:id="26"/>
        <w:r w:rsidR="00F00C88">
          <w:t>quantity and diversity of the people around the world who use them.</w:t>
        </w:r>
      </w:ins>
    </w:p>
    <w:p w:rsidR="00F00C88" w:rsidRDefault="006E637B">
      <w:pPr>
        <w:rPr>
          <w:ins w:id="27" w:author="Josh Clark" w:date="2011-09-16T12:02:00Z"/>
        </w:rPr>
      </w:pPr>
      <w:ins w:id="28" w:author="Luke Wroblewski" w:date="2011-09-16T15:31:00Z">
        <w:r>
          <w:rPr>
            <w:b/>
          </w:rPr>
          <w:t>Our e</w:t>
        </w:r>
      </w:ins>
      <w:ins w:id="29" w:author="Josh Clark" w:date="2011-09-16T12:02:00Z">
        <w:del w:id="30" w:author="Luke Wroblewski" w:date="2011-09-16T15:31:00Z">
          <w:r w:rsidR="00964890" w:rsidRPr="00964890" w:rsidDel="006E637B">
            <w:rPr>
              <w:b/>
              <w:rPrChange w:id="31" w:author="Josh Clark" w:date="2011-09-16T12:03:00Z">
                <w:rPr/>
              </w:rPrChange>
            </w:rPr>
            <w:delText>E</w:delText>
          </w:r>
        </w:del>
        <w:r w:rsidR="00964890" w:rsidRPr="00964890">
          <w:rPr>
            <w:b/>
            <w:rPrChange w:id="32" w:author="Josh Clark" w:date="2011-09-16T12:03:00Z">
              <w:rPr/>
            </w:rPrChange>
          </w:rPr>
          <w:t>xisting standards, workf</w:t>
        </w:r>
        <w:r w:rsidR="004B307C">
          <w:rPr>
            <w:b/>
          </w:rPr>
          <w:t>lows, and infrastructure wo</w:t>
        </w:r>
        <w:r w:rsidR="00964890" w:rsidRPr="00964890">
          <w:rPr>
            <w:b/>
            <w:rPrChange w:id="33" w:author="Josh Clark" w:date="2011-09-16T12:03:00Z">
              <w:rPr/>
            </w:rPrChange>
          </w:rPr>
          <w:t>n</w:t>
        </w:r>
      </w:ins>
      <w:ins w:id="34" w:author="Josh Clark" w:date="2011-09-16T12:03:00Z">
        <w:r w:rsidR="00964890" w:rsidRPr="00964890">
          <w:rPr>
            <w:b/>
            <w:rPrChange w:id="35" w:author="Josh Clark" w:date="2011-09-16T12:03:00Z">
              <w:rPr/>
            </w:rPrChange>
          </w:rPr>
          <w:t>’t hold up</w:t>
        </w:r>
      </w:ins>
      <w:ins w:id="36" w:author="Josh Clark" w:date="2011-09-16T12:02:00Z">
        <w:r w:rsidR="00964890" w:rsidRPr="00964890">
          <w:rPr>
            <w:b/>
            <w:rPrChange w:id="37" w:author="Josh Clark" w:date="2011-09-16T12:03:00Z">
              <w:rPr/>
            </w:rPrChange>
          </w:rPr>
          <w:t>.</w:t>
        </w:r>
        <w:r w:rsidR="00F00C88">
          <w:t xml:space="preserve"> </w:t>
        </w:r>
      </w:ins>
      <w:ins w:id="38" w:author="Josh Clark" w:date="2011-09-16T12:15:00Z">
        <w:r w:rsidR="004B307C">
          <w:t>T</w:t>
        </w:r>
      </w:ins>
      <w:ins w:id="39" w:author="Luke Wroblewski" w:date="2011-09-16T15:32:00Z">
        <w:r>
          <w:t>oday</w:t>
        </w:r>
        <w:r>
          <w:t>’</w:t>
        </w:r>
        <w:r>
          <w:t>s</w:t>
        </w:r>
      </w:ins>
      <w:ins w:id="40" w:author="Josh Clark" w:date="2011-09-16T12:15:00Z">
        <w:del w:id="41" w:author="Luke Wroblewski" w:date="2011-09-16T15:32:00Z">
          <w:r w:rsidR="004B307C" w:rsidDel="006E637B">
            <w:delText>h</w:delText>
          </w:r>
        </w:del>
        <w:del w:id="42" w:author="Luke Wroblewski" w:date="2011-09-16T15:31:00Z">
          <w:r w:rsidR="004B307C" w:rsidDel="006E637B">
            <w:delText>e</w:delText>
          </w:r>
        </w:del>
      </w:ins>
      <w:ins w:id="43" w:author="Josh Clark" w:date="2011-09-16T12:02:00Z">
        <w:r w:rsidR="00F00C88">
          <w:t xml:space="preserve"> </w:t>
        </w:r>
      </w:ins>
      <w:ins w:id="44" w:author="Josh Clark" w:date="2011-09-16T12:14:00Z">
        <w:r w:rsidR="004B307C">
          <w:t xml:space="preserve">onslaught of </w:t>
        </w:r>
      </w:ins>
      <w:ins w:id="45" w:author="Josh Clark" w:date="2011-09-16T12:02:00Z">
        <w:r w:rsidR="00F00C88">
          <w:t>device</w:t>
        </w:r>
      </w:ins>
      <w:ins w:id="46" w:author="Josh Clark" w:date="2011-09-16T12:13:00Z">
        <w:r w:rsidR="004B307C">
          <w:t xml:space="preserve">s </w:t>
        </w:r>
      </w:ins>
      <w:ins w:id="47" w:author="Josh Clark" w:date="2011-09-16T12:14:00Z">
        <w:r w:rsidR="004B307C">
          <w:t>is already pushing</w:t>
        </w:r>
      </w:ins>
      <w:ins w:id="48" w:author="Josh Clark" w:date="2011-09-16T12:02:00Z">
        <w:r w:rsidR="00F00C88">
          <w:t xml:space="preserve"> </w:t>
        </w:r>
      </w:ins>
      <w:ins w:id="49" w:author="Josh Clark" w:date="2011-09-16T12:16:00Z">
        <w:r w:rsidR="004B307C">
          <w:t>them</w:t>
        </w:r>
      </w:ins>
      <w:ins w:id="50" w:author="Josh Clark" w:date="2011-09-16T12:02:00Z">
        <w:r w:rsidR="00F00C88">
          <w:t xml:space="preserve"> to the breaking point. </w:t>
        </w:r>
      </w:ins>
      <w:ins w:id="51" w:author="Josh Clark" w:date="2011-09-16T12:14:00Z">
        <w:r w:rsidR="004B307C">
          <w:t xml:space="preserve">They </w:t>
        </w:r>
      </w:ins>
      <w:ins w:id="52" w:author="Josh Clark" w:date="2011-09-16T12:02:00Z">
        <w:del w:id="53" w:author="Luke Wroblewski" w:date="2011-09-16T15:32:00Z">
          <w:r w:rsidR="00F00C88" w:rsidDel="006E637B">
            <w:delText>won’t</w:delText>
          </w:r>
        </w:del>
      </w:ins>
      <w:ins w:id="54" w:author="Luke Wroblewski" w:date="2011-09-16T15:32:00Z">
        <w:r>
          <w:t>can</w:t>
        </w:r>
        <w:r>
          <w:t>’</w:t>
        </w:r>
        <w:r>
          <w:t>t</w:t>
        </w:r>
      </w:ins>
      <w:ins w:id="55" w:author="Josh Clark" w:date="2011-09-16T12:02:00Z">
        <w:r w:rsidR="00F00C88">
          <w:t xml:space="preserve"> withstand what’s ahead.</w:t>
        </w:r>
      </w:ins>
    </w:p>
    <w:p w:rsidR="00F00C88" w:rsidRDefault="00964890">
      <w:pPr>
        <w:rPr>
          <w:ins w:id="56" w:author="Josh Clark" w:date="2011-09-16T12:02:00Z"/>
        </w:rPr>
      </w:pPr>
      <w:ins w:id="57" w:author="Josh Clark" w:date="2011-09-16T12:02:00Z">
        <w:r w:rsidRPr="00964890">
          <w:rPr>
            <w:b/>
            <w:rPrChange w:id="58" w:author="Josh Clark" w:date="2011-09-16T12:04:00Z">
              <w:rPr/>
            </w:rPrChange>
          </w:rPr>
          <w:t xml:space="preserve">Proprietary solutions </w:t>
        </w:r>
      </w:ins>
      <w:ins w:id="59" w:author="Josh Clark" w:date="2011-09-16T12:21:00Z">
        <w:r w:rsidR="004B307C">
          <w:rPr>
            <w:b/>
          </w:rPr>
          <w:t>will</w:t>
        </w:r>
      </w:ins>
      <w:ins w:id="60" w:author="Josh Clark" w:date="2011-09-16T12:20:00Z">
        <w:r w:rsidR="004B307C">
          <w:rPr>
            <w:b/>
          </w:rPr>
          <w:t xml:space="preserve"> dominate</w:t>
        </w:r>
      </w:ins>
      <w:ins w:id="61" w:author="Josh Clark" w:date="2011-09-16T12:23:00Z">
        <w:r w:rsidR="00B84EC0">
          <w:rPr>
            <w:b/>
          </w:rPr>
          <w:t xml:space="preserve"> at first</w:t>
        </w:r>
      </w:ins>
      <w:ins w:id="62" w:author="Josh Clark" w:date="2011-09-16T12:04:00Z">
        <w:r w:rsidRPr="00964890">
          <w:rPr>
            <w:b/>
            <w:rPrChange w:id="63" w:author="Josh Clark" w:date="2011-09-16T12:04:00Z">
              <w:rPr/>
            </w:rPrChange>
          </w:rPr>
          <w:t>.</w:t>
        </w:r>
        <w:r w:rsidR="00F41BDF">
          <w:t xml:space="preserve"> </w:t>
        </w:r>
      </w:ins>
      <w:ins w:id="64" w:author="Josh Clark" w:date="2011-09-16T12:02:00Z">
        <w:r w:rsidR="00F00C88">
          <w:t>Innovation necessarily</w:t>
        </w:r>
        <w:r w:rsidR="004B307C">
          <w:t xml:space="preserve"> precedes standardization. T</w:t>
        </w:r>
        <w:r w:rsidR="00F00C88">
          <w:t xml:space="preserve">echnologists will scramble to </w:t>
        </w:r>
      </w:ins>
      <w:ins w:id="65" w:author="Josh Clark" w:date="2011-09-16T12:25:00Z">
        <w:r w:rsidR="00B84EC0">
          <w:t>these</w:t>
        </w:r>
      </w:ins>
      <w:ins w:id="66" w:author="Josh Clark" w:date="2011-09-16T12:02:00Z">
        <w:r w:rsidR="00F00C88">
          <w:t xml:space="preserve"> solutions before realizing (yet again) that a standardized platform is needed to maintain sanity.</w:t>
        </w:r>
      </w:ins>
    </w:p>
    <w:p w:rsidR="00B84EC0" w:rsidRDefault="00964890">
      <w:pPr>
        <w:rPr>
          <w:ins w:id="67" w:author="Josh Clark" w:date="2011-09-16T12:27:00Z"/>
        </w:rPr>
      </w:pPr>
      <w:ins w:id="68" w:author="Josh Clark" w:date="2011-09-16T12:02:00Z">
        <w:r w:rsidRPr="00964890">
          <w:rPr>
            <w:b/>
            <w:rPrChange w:id="69" w:author="Josh Clark" w:date="2011-09-16T12:05:00Z">
              <w:rPr/>
            </w:rPrChange>
          </w:rPr>
          <w:t>The standards process will be painfully slow.</w:t>
        </w:r>
        <w:r w:rsidR="00F00C88">
          <w:t xml:space="preserve"> We will struggle with </w:t>
        </w:r>
      </w:ins>
      <w:ins w:id="70" w:author="Josh Clark" w:date="2011-09-16T12:05:00Z">
        <w:r w:rsidR="00F41BDF">
          <w:t>(</w:t>
        </w:r>
      </w:ins>
      <w:ins w:id="71" w:author="Josh Clark" w:date="2011-09-16T12:02:00Z">
        <w:r w:rsidR="00F00C88">
          <w:t>and eventually agree upon</w:t>
        </w:r>
      </w:ins>
      <w:ins w:id="72" w:author="Josh Clark" w:date="2011-09-16T12:05:00Z">
        <w:r w:rsidR="00F41BDF">
          <w:t>)</w:t>
        </w:r>
      </w:ins>
      <w:ins w:id="73" w:author="Josh Clark" w:date="2011-09-16T12:02:00Z">
        <w:r w:rsidR="00F00C88">
          <w:t xml:space="preserve"> appropriate standards. During this period, the web will </w:t>
        </w:r>
      </w:ins>
      <w:ins w:id="74" w:author="Josh Clark" w:date="2011-09-16T12:26:00Z">
        <w:r w:rsidR="00B84EC0">
          <w:t>fall</w:t>
        </w:r>
      </w:ins>
      <w:ins w:id="75" w:author="Josh Clark" w:date="2011-09-16T12:02:00Z">
        <w:r w:rsidR="00F00C88">
          <w:t xml:space="preserve"> even further behind proprietary solutions.</w:t>
        </w:r>
      </w:ins>
    </w:p>
    <w:p w:rsidR="00B84EC0" w:rsidRDefault="00B84EC0">
      <w:pPr>
        <w:rPr>
          <w:ins w:id="76" w:author="Josh Clark" w:date="2011-09-16T12:28:00Z"/>
        </w:rPr>
      </w:pPr>
      <w:ins w:id="77" w:author="Josh Clark" w:date="2011-09-16T12:27:00Z">
        <w:r>
          <w:t xml:space="preserve">But there’s hope. While </w:t>
        </w:r>
        <w:del w:id="78" w:author="Luke Wroblewski" w:date="2011-09-16T15:34:00Z">
          <w:r w:rsidDel="006E637B">
            <w:delText>it may be impossible to know exactly what</w:delText>
          </w:r>
        </w:del>
      </w:ins>
      <w:ins w:id="79" w:author="Josh Clark" w:date="2011-09-16T12:28:00Z">
        <w:del w:id="80" w:author="Luke Wroblewski" w:date="2011-09-16T15:34:00Z">
          <w:r w:rsidDel="006E637B">
            <w:delText>’s comin</w:delText>
          </w:r>
        </w:del>
      </w:ins>
      <w:ins w:id="81" w:author="Luke Wroblewski" w:date="2011-09-16T15:34:00Z">
        <w:r w:rsidR="006E637B">
          <w:t>we can</w:t>
        </w:r>
        <w:r w:rsidR="006E637B">
          <w:t>’</w:t>
        </w:r>
        <w:r w:rsidR="006E637B">
          <w:t xml:space="preserve">t know exactly what the future will bring, we </w:t>
        </w:r>
      </w:ins>
      <w:ins w:id="82" w:author="Luke Wroblewski" w:date="2011-09-16T15:36:00Z">
        <w:r w:rsidR="006E637B">
          <w:t>can</w:t>
        </w:r>
      </w:ins>
      <w:ins w:id="83" w:author="Luke Wroblewski" w:date="2011-09-16T15:37:00Z">
        <w:r w:rsidR="006E637B">
          <w:t>:</w:t>
        </w:r>
      </w:ins>
      <w:ins w:id="84" w:author="Josh Clark" w:date="2011-09-16T12:28:00Z">
        <w:del w:id="85" w:author="Luke Wroblewski" w:date="2011-09-16T15:33:00Z">
          <w:r w:rsidDel="006E637B">
            <w:delText>g…</w:delText>
          </w:r>
        </w:del>
      </w:ins>
    </w:p>
    <w:p w:rsidR="00000000" w:rsidRDefault="00B84EC0">
      <w:pPr>
        <w:pStyle w:val="ListParagraph"/>
        <w:numPr>
          <w:ilvl w:val="0"/>
          <w:numId w:val="10"/>
        </w:numPr>
        <w:rPr>
          <w:ins w:id="86" w:author="Josh Clark" w:date="2011-09-16T12:28:00Z"/>
        </w:rPr>
        <w:pPrChange w:id="87" w:author="Josh Clark" w:date="2011-09-16T12:44:00Z">
          <w:pPr/>
        </w:pPrChange>
      </w:pPr>
      <w:ins w:id="88" w:author="Josh Clark" w:date="2011-09-16T12:28:00Z">
        <w:r>
          <w:t>Acknowledge and embrace unpredictability</w:t>
        </w:r>
      </w:ins>
      <w:ins w:id="89" w:author="Josh Clark" w:date="2011-09-16T14:54:00Z">
        <w:r w:rsidR="00375F20">
          <w:t>.</w:t>
        </w:r>
      </w:ins>
    </w:p>
    <w:p w:rsidR="00000000" w:rsidRDefault="00B84EC0">
      <w:pPr>
        <w:pStyle w:val="ListParagraph"/>
        <w:numPr>
          <w:ilvl w:val="0"/>
          <w:numId w:val="10"/>
        </w:numPr>
        <w:rPr>
          <w:ins w:id="90" w:author="Josh Clark" w:date="2011-09-16T13:02:00Z"/>
        </w:rPr>
        <w:pPrChange w:id="91" w:author="Josh Clark" w:date="2011-09-16T12:44:00Z">
          <w:pPr/>
        </w:pPrChange>
      </w:pPr>
      <w:ins w:id="92" w:author="Josh Clark" w:date="2011-09-16T12:28:00Z">
        <w:r>
          <w:t>Think and behave in a future-friendly way.</w:t>
        </w:r>
      </w:ins>
      <w:ins w:id="93" w:author="Josh Clark" w:date="2011-09-16T12:34:00Z">
        <w:r w:rsidR="00F85F70">
          <w:t xml:space="preserve"> </w:t>
        </w:r>
      </w:ins>
    </w:p>
    <w:p w:rsidR="00000000" w:rsidRDefault="00622727">
      <w:pPr>
        <w:pStyle w:val="ListParagraph"/>
        <w:numPr>
          <w:ilvl w:val="0"/>
          <w:numId w:val="10"/>
        </w:numPr>
        <w:rPr>
          <w:ins w:id="94" w:author="Luke Wroblewski" w:date="2011-09-16T15:40:00Z"/>
        </w:rPr>
      </w:pPr>
      <w:ins w:id="95" w:author="Josh Clark" w:date="2011-09-16T13:02:00Z">
        <w:r>
          <w:t>Help others do the same.</w:t>
        </w:r>
      </w:ins>
    </w:p>
    <w:p w:rsidR="006E637B" w:rsidRDefault="00FE24B4" w:rsidP="006E637B">
      <w:pPr>
        <w:numPr>
          <w:ins w:id="96" w:author="Luke Wroblewski" w:date="2011-09-16T15:40:00Z"/>
        </w:numPr>
        <w:rPr>
          <w:ins w:id="97" w:author="Luke Wroblewski" w:date="2011-09-16T15:45:00Z"/>
        </w:rPr>
      </w:pPr>
      <w:ins w:id="98" w:author="Luke Wroblewski" w:date="2011-09-16T15:45:00Z">
        <w:r>
          <w:t>The future is now ours to make –friendly.</w:t>
        </w:r>
      </w:ins>
    </w:p>
    <w:p w:rsidR="00FE24B4" w:rsidRDefault="00FE24B4" w:rsidP="006E637B">
      <w:pPr>
        <w:numPr>
          <w:ins w:id="99" w:author="Luke Wroblewski" w:date="2011-09-16T15:45:00Z"/>
        </w:numPr>
        <w:rPr>
          <w:ins w:id="100" w:author="Luke Wroblewski" w:date="2011-09-16T15:41:00Z"/>
        </w:rPr>
      </w:pPr>
    </w:p>
    <w:p w:rsidR="006E637B" w:rsidRDefault="006E637B" w:rsidP="006E637B">
      <w:pPr>
        <w:numPr>
          <w:ins w:id="101" w:author="Luke Wroblewski" w:date="2011-09-16T15:41:00Z"/>
        </w:numPr>
        <w:rPr>
          <w:ins w:id="102" w:author="Josh Clark" w:date="2011-09-16T12:28:00Z"/>
        </w:rPr>
        <w:pPrChange w:id="103" w:author="Josh Clark" w:date="2011-09-16T12:44:00Z">
          <w:pPr/>
        </w:pPrChange>
      </w:pPr>
    </w:p>
    <w:p w:rsidR="00000000" w:rsidRDefault="003763E2" w:rsidP="006E637B">
      <w:pPr>
        <w:numPr>
          <w:ilvl w:val="0"/>
          <w:numId w:val="10"/>
        </w:numPr>
        <w:ind w:left="0"/>
        <w:rPr>
          <w:del w:id="104" w:author="Josh Clark" w:date="2011-09-16T12:02:00Z"/>
        </w:rPr>
        <w:pPrChange w:id="105" w:author="Luke Wroblewski" w:date="2011-09-16T15:39:00Z">
          <w:pPr/>
        </w:pPrChange>
      </w:pPr>
      <w:del w:id="106" w:author="Josh Clark" w:date="2011-09-16T12:02:00Z">
        <w:r w:rsidRPr="00B71C2E" w:rsidDel="00F00C88">
          <w:delText xml:space="preserve">Future </w:delText>
        </w:r>
        <w:r w:rsidR="004B1222" w:rsidDel="00F00C88">
          <w:delText>Friendly Manifesto</w:delText>
        </w:r>
      </w:del>
    </w:p>
    <w:p w:rsidR="00000000" w:rsidRDefault="00E170D9">
      <w:pPr>
        <w:ind w:left="360"/>
        <w:rPr>
          <w:del w:id="107" w:author="Josh Clark" w:date="2011-09-16T12:02:00Z"/>
        </w:rPr>
        <w:pPrChange w:id="108" w:author="Josh Clark" w:date="2011-09-16T13:02:00Z">
          <w:pPr/>
        </w:pPrChange>
      </w:pPr>
      <w:del w:id="109" w:author="Josh Clark" w:date="2011-09-16T11:18:00Z">
        <w:r w:rsidDel="005251F4">
          <w:delText xml:space="preserve">If </w:delText>
        </w:r>
      </w:del>
      <w:del w:id="110" w:author="Josh Clark" w:date="2011-09-16T12:02:00Z">
        <w:r w:rsidDel="00F00C88">
          <w:delText>we look at the patterns in mobile today</w:delText>
        </w:r>
      </w:del>
      <w:del w:id="111" w:author="Josh Clark" w:date="2011-09-16T11:18:00Z">
        <w:r w:rsidDel="005251F4">
          <w:delText xml:space="preserve"> then fast forward 5 years</w:delText>
        </w:r>
      </w:del>
      <w:del w:id="112" w:author="Josh Clark" w:date="2011-09-16T12:02:00Z">
        <w:r w:rsidDel="00F00C88">
          <w:delText>, these are the</w:delText>
        </w:r>
        <w:r w:rsidR="00C15600" w:rsidDel="00F00C88">
          <w:delText xml:space="preserve"> truths </w:delText>
        </w:r>
        <w:r w:rsidDel="00F00C88">
          <w:delText xml:space="preserve">we hold </w:delText>
        </w:r>
        <w:r w:rsidR="00C15600" w:rsidDel="00F00C88">
          <w:delText>to be self evident</w:delText>
        </w:r>
        <w:r w:rsidDel="00F00C88">
          <w:delText>:</w:delText>
        </w:r>
      </w:del>
    </w:p>
    <w:p w:rsidR="00000000" w:rsidRDefault="00964890">
      <w:pPr>
        <w:ind w:left="360"/>
        <w:rPr>
          <w:del w:id="113" w:author="Josh Clark" w:date="2011-09-16T11:34:00Z"/>
        </w:rPr>
        <w:pPrChange w:id="114" w:author="Josh Clark" w:date="2011-09-16T13:02:00Z">
          <w:pPr/>
        </w:pPrChange>
      </w:pPr>
      <w:del w:id="115" w:author="Josh Clark" w:date="2011-09-16T11:53:00Z">
        <w:r w:rsidRPr="00964890">
          <w:rPr>
            <w:b/>
            <w:rPrChange w:id="116" w:author="Josh Clark" w:date="2011-09-16T11:48:00Z">
              <w:rPr/>
            </w:rPrChange>
          </w:rPr>
          <w:delText xml:space="preserve">The disruption </w:delText>
        </w:r>
      </w:del>
      <w:del w:id="117" w:author="Josh Clark" w:date="2011-09-16T11:18:00Z">
        <w:r w:rsidRPr="00964890">
          <w:rPr>
            <w:b/>
            <w:rPrChange w:id="118" w:author="Josh Clark" w:date="2011-09-16T11:48:00Z">
              <w:rPr/>
            </w:rPrChange>
          </w:rPr>
          <w:delText>we have seen in last few</w:delText>
        </w:r>
      </w:del>
      <w:del w:id="119" w:author="Josh Clark" w:date="2011-09-16T11:53:00Z">
        <w:r w:rsidRPr="00964890">
          <w:rPr>
            <w:b/>
            <w:rPrChange w:id="120" w:author="Josh Clark" w:date="2011-09-16T11:48:00Z">
              <w:rPr/>
            </w:rPrChange>
          </w:rPr>
          <w:delText xml:space="preserve"> years</w:delText>
        </w:r>
      </w:del>
      <w:del w:id="121" w:author="Josh Clark" w:date="2011-09-16T12:02:00Z">
        <w:r w:rsidRPr="00964890">
          <w:rPr>
            <w:b/>
            <w:rPrChange w:id="122" w:author="Josh Clark" w:date="2011-09-16T11:48:00Z">
              <w:rPr/>
            </w:rPrChange>
          </w:rPr>
          <w:delText xml:space="preserve"> will only accelerate</w:delText>
        </w:r>
      </w:del>
      <w:del w:id="123" w:author="Josh Clark" w:date="2011-09-16T11:19:00Z">
        <w:r w:rsidRPr="00964890">
          <w:rPr>
            <w:b/>
            <w:rPrChange w:id="124" w:author="Josh Clark" w:date="2011-09-16T11:48:00Z">
              <w:rPr/>
            </w:rPrChange>
          </w:rPr>
          <w:delText xml:space="preserve"> in the future and put </w:delText>
        </w:r>
        <w:r w:rsidR="00E170D9" w:rsidDel="005251F4">
          <w:delText>a</w:delText>
        </w:r>
      </w:del>
      <w:del w:id="125" w:author="Josh Clark" w:date="2011-09-16T11:23:00Z">
        <w:r w:rsidR="00E170D9" w:rsidDel="00993676">
          <w:delText>n immense</w:delText>
        </w:r>
        <w:r w:rsidR="00C15600" w:rsidDel="00993676">
          <w:delText xml:space="preserve"> number of diverse devices connected t</w:delText>
        </w:r>
        <w:r w:rsidR="00E170D9" w:rsidDel="00993676">
          <w:delText xml:space="preserve">o the network and to each other into people’s hands around the </w:delText>
        </w:r>
        <w:r w:rsidR="00EF34E2" w:rsidDel="00993676">
          <w:delText xml:space="preserve">entire </w:delText>
        </w:r>
        <w:r w:rsidR="00E170D9" w:rsidDel="00993676">
          <w:delText>World.</w:delText>
        </w:r>
      </w:del>
    </w:p>
    <w:p w:rsidR="00000000" w:rsidRDefault="00E170D9">
      <w:pPr>
        <w:ind w:left="360"/>
        <w:rPr>
          <w:del w:id="126" w:author="Josh Clark" w:date="2011-09-16T12:02:00Z"/>
        </w:rPr>
        <w:pPrChange w:id="127" w:author="Josh Clark" w:date="2011-09-16T13:02:00Z">
          <w:pPr/>
        </w:pPrChange>
      </w:pPr>
      <w:del w:id="128" w:author="Josh Clark" w:date="2011-09-16T11:34:00Z">
        <w:r w:rsidDel="000170E2">
          <w:delText xml:space="preserve">The extreme range of device capabilities and how they interoperate will push existing mobile Web standards to the breaking point. Just like mobile Web diversity is pushing existing Web standards to the breaking point. Web browsers and developers can’t </w:delText>
        </w:r>
        <w:r w:rsidR="00EF34E2" w:rsidDel="000170E2">
          <w:delText xml:space="preserve">and won’t be able to </w:delText>
        </w:r>
        <w:r w:rsidDel="000170E2">
          <w:delText>keep up.</w:delText>
        </w:r>
      </w:del>
    </w:p>
    <w:p w:rsidR="00000000" w:rsidRDefault="00964890">
      <w:pPr>
        <w:ind w:left="360"/>
        <w:rPr>
          <w:del w:id="129" w:author="Josh Clark" w:date="2011-09-16T12:02:00Z"/>
        </w:rPr>
        <w:pPrChange w:id="130" w:author="Josh Clark" w:date="2011-09-16T13:02:00Z">
          <w:pPr/>
        </w:pPrChange>
      </w:pPr>
      <w:del w:id="131" w:author="Josh Clark" w:date="2011-09-16T12:02:00Z">
        <w:r w:rsidRPr="00964890">
          <w:rPr>
            <w:b/>
            <w:rPrChange w:id="132" w:author="Josh Clark" w:date="2011-09-16T11:48:00Z">
              <w:rPr/>
            </w:rPrChange>
          </w:rPr>
          <w:delText xml:space="preserve">Proprietary solutions will define early </w:delText>
        </w:r>
      </w:del>
      <w:del w:id="133" w:author="Josh Clark" w:date="2011-09-16T11:37:00Z">
        <w:r w:rsidRPr="00964890">
          <w:rPr>
            <w:b/>
            <w:rPrChange w:id="134" w:author="Josh Clark" w:date="2011-09-16T11:48:00Z">
              <w:rPr/>
            </w:rPrChange>
          </w:rPr>
          <w:delText xml:space="preserve">manifestations </w:delText>
        </w:r>
      </w:del>
      <w:del w:id="135" w:author="Josh Clark" w:date="2011-09-16T12:02:00Z">
        <w:r w:rsidRPr="00964890">
          <w:rPr>
            <w:b/>
            <w:rPrChange w:id="136" w:author="Josh Clark" w:date="2011-09-16T11:48:00Z">
              <w:rPr/>
            </w:rPrChange>
          </w:rPr>
          <w:delText>of these new</w:delText>
        </w:r>
      </w:del>
      <w:del w:id="137" w:author="Josh Clark" w:date="2011-09-16T11:37:00Z">
        <w:r w:rsidRPr="00964890">
          <w:rPr>
            <w:b/>
            <w:rPrChange w:id="138" w:author="Josh Clark" w:date="2011-09-16T11:48:00Z">
              <w:rPr/>
            </w:rPrChange>
          </w:rPr>
          <w:delText xml:space="preserve"> device </w:delText>
        </w:r>
      </w:del>
      <w:del w:id="139" w:author="Josh Clark" w:date="2011-09-16T12:02:00Z">
        <w:r w:rsidRPr="00964890">
          <w:rPr>
            <w:b/>
            <w:rPrChange w:id="140" w:author="Josh Clark" w:date="2011-09-16T11:48:00Z">
              <w:rPr/>
            </w:rPrChange>
          </w:rPr>
          <w:delText>ecosystems.</w:delText>
        </w:r>
        <w:r w:rsidR="00E170D9" w:rsidDel="00F00C88">
          <w:delText xml:space="preserve"> </w:delText>
        </w:r>
      </w:del>
      <w:del w:id="141" w:author="Josh Clark" w:date="2011-09-16T11:36:00Z">
        <w:r w:rsidR="00E170D9" w:rsidDel="000170E2">
          <w:delText xml:space="preserve">Developers will scramble to these native solutions then realize (yet again) that a standardized platform is needed to maintain their sanity. </w:delText>
        </w:r>
      </w:del>
    </w:p>
    <w:p w:rsidR="00000000" w:rsidRDefault="00964890">
      <w:pPr>
        <w:ind w:left="360"/>
        <w:rPr>
          <w:del w:id="142" w:author="Josh Clark" w:date="2011-09-16T11:41:00Z"/>
        </w:rPr>
        <w:pPrChange w:id="143" w:author="Josh Clark" w:date="2011-09-16T13:02:00Z">
          <w:pPr/>
        </w:pPrChange>
      </w:pPr>
      <w:del w:id="144" w:author="Josh Clark" w:date="2011-09-16T11:41:00Z">
        <w:r w:rsidRPr="00964890">
          <w:rPr>
            <w:b/>
            <w:rPrChange w:id="145" w:author="Josh Clark" w:date="2011-09-16T11:48:00Z">
              <w:rPr/>
            </w:rPrChange>
          </w:rPr>
          <w:delText xml:space="preserve">The question will once again become </w:delText>
        </w:r>
        <w:r w:rsidRPr="00964890">
          <w:rPr>
            <w:b/>
            <w:i/>
            <w:rPrChange w:id="146" w:author="Josh Clark" w:date="2011-09-16T11:48:00Z">
              <w:rPr/>
            </w:rPrChange>
          </w:rPr>
          <w:delText>what to standardize</w:delText>
        </w:r>
      </w:del>
      <w:del w:id="147" w:author="Josh Clark" w:date="2011-09-16T11:38:00Z">
        <w:r w:rsidRPr="00964890">
          <w:rPr>
            <w:b/>
            <w:i/>
            <w:rPrChange w:id="148" w:author="Josh Clark" w:date="2011-09-16T11:48:00Z">
              <w:rPr/>
            </w:rPrChange>
          </w:rPr>
          <w:delText>.</w:delText>
        </w:r>
      </w:del>
      <w:del w:id="149" w:author="Josh Clark" w:date="2011-09-16T11:41:00Z">
        <w:r w:rsidR="00896ABF" w:rsidDel="000170E2">
          <w:delText xml:space="preserve"> </w:delText>
        </w:r>
      </w:del>
      <w:del w:id="150" w:author="Josh Clark" w:date="2011-09-16T11:40:00Z">
        <w:r w:rsidR="00896ABF" w:rsidDel="000170E2">
          <w:delText xml:space="preserve">(Just like we are focused on device APIs, feature detection, resource management, and source order </w:delText>
        </w:r>
        <w:r w:rsidR="00EF34E2" w:rsidDel="000170E2">
          <w:delText xml:space="preserve">adjustments today </w:delText>
        </w:r>
        <w:r w:rsidR="0020760D" w:rsidDel="000170E2">
          <w:delText xml:space="preserve">in order </w:delText>
        </w:r>
        <w:r w:rsidR="00EF34E2" w:rsidDel="000170E2">
          <w:delText>to support the mobile Web</w:delText>
        </w:r>
        <w:r w:rsidR="00896ABF" w:rsidDel="000170E2">
          <w:delText xml:space="preserve">). </w:delText>
        </w:r>
      </w:del>
    </w:p>
    <w:p w:rsidR="00000000" w:rsidRDefault="00964890">
      <w:pPr>
        <w:ind w:left="360"/>
        <w:rPr>
          <w:del w:id="151" w:author="Josh Clark" w:date="2011-09-16T11:51:00Z"/>
        </w:rPr>
        <w:pPrChange w:id="152" w:author="Josh Clark" w:date="2011-09-16T13:02:00Z">
          <w:pPr/>
        </w:pPrChange>
      </w:pPr>
      <w:del w:id="153" w:author="Josh Clark" w:date="2011-09-16T11:41:00Z">
        <w:r w:rsidRPr="00964890">
          <w:rPr>
            <w:b/>
            <w:rPrChange w:id="154" w:author="Josh Clark" w:date="2011-09-16T11:48:00Z">
              <w:rPr/>
            </w:rPrChange>
          </w:rPr>
          <w:delText>The standards process will be painfully slow</w:delText>
        </w:r>
        <w:r w:rsidR="00896ABF" w:rsidDel="000170E2">
          <w:delText xml:space="preserve"> and the</w:delText>
        </w:r>
      </w:del>
      <w:del w:id="155" w:author="Josh Clark" w:date="2011-09-16T11:42:00Z">
        <w:r w:rsidR="00896ABF" w:rsidDel="000170E2">
          <w:delText xml:space="preserve"> </w:delText>
        </w:r>
      </w:del>
      <w:del w:id="156" w:author="Josh Clark" w:date="2011-09-16T11:41:00Z">
        <w:r w:rsidR="00896ABF" w:rsidDel="000170E2">
          <w:delText>W</w:delText>
        </w:r>
      </w:del>
      <w:del w:id="157" w:author="Josh Clark" w:date="2011-09-16T11:42:00Z">
        <w:r w:rsidR="00896ABF" w:rsidDel="000170E2">
          <w:delText xml:space="preserve">eb </w:delText>
        </w:r>
      </w:del>
      <w:del w:id="158" w:author="Josh Clark" w:date="2011-09-16T12:02:00Z">
        <w:r w:rsidR="00896ABF" w:rsidDel="00F00C88">
          <w:delText xml:space="preserve">will </w:delText>
        </w:r>
      </w:del>
      <w:del w:id="159" w:author="Josh Clark" w:date="2011-09-16T11:42:00Z">
        <w:r w:rsidR="00896ABF" w:rsidDel="000170E2">
          <w:delText xml:space="preserve">be </w:delText>
        </w:r>
      </w:del>
      <w:del w:id="160" w:author="Josh Clark" w:date="2011-09-16T12:02:00Z">
        <w:r w:rsidR="00896ABF" w:rsidDel="00F00C88">
          <w:delText xml:space="preserve">even further behind </w:delText>
        </w:r>
      </w:del>
      <w:del w:id="161" w:author="Josh Clark" w:date="2011-09-16T12:00:00Z">
        <w:r w:rsidR="00896ABF" w:rsidDel="00B10098">
          <w:delText>in terms of capabilities.</w:delText>
        </w:r>
      </w:del>
    </w:p>
    <w:p w:rsidR="00000000" w:rsidRDefault="00896ABF">
      <w:pPr>
        <w:ind w:left="360"/>
        <w:rPr>
          <w:del w:id="162" w:author="Josh Clark" w:date="2011-09-16T11:48:00Z"/>
        </w:rPr>
        <w:pPrChange w:id="163" w:author="Josh Clark" w:date="2011-09-16T13:02:00Z">
          <w:pPr/>
        </w:pPrChange>
      </w:pPr>
      <w:del w:id="164" w:author="Josh Clark" w:date="2011-09-16T11:51:00Z">
        <w:r w:rsidRPr="00DC5321" w:rsidDel="001C62F4">
          <w:delText>But there’s hope.</w:delText>
        </w:r>
        <w:r w:rsidR="0020760D" w:rsidDel="001C62F4">
          <w:delText xml:space="preserve"> </w:delText>
        </w:r>
      </w:del>
      <w:del w:id="165" w:author="Josh Clark" w:date="2011-09-16T11:43:00Z">
        <w:r w:rsidR="00EF6A5E" w:rsidDel="00DC5321">
          <w:delText>While it may be impossible</w:delText>
        </w:r>
      </w:del>
      <w:del w:id="166" w:author="Josh Clark" w:date="2011-09-16T11:51:00Z">
        <w:r w:rsidR="00EF6A5E" w:rsidDel="001C62F4">
          <w:delText xml:space="preserve"> to know exactly </w:delText>
        </w:r>
      </w:del>
      <w:del w:id="167" w:author="Josh Clark" w:date="2011-09-16T11:43:00Z">
        <w:r w:rsidR="00EF6A5E" w:rsidDel="00DC5321">
          <w:delText>what’s coming, there’s</w:delText>
        </w:r>
      </w:del>
      <w:del w:id="168" w:author="Josh Clark" w:date="2011-09-16T11:51:00Z">
        <w:r w:rsidR="00EF6A5E" w:rsidDel="001C62F4">
          <w:delText xml:space="preserve"> a set of principles that can </w:delText>
        </w:r>
      </w:del>
      <w:del w:id="169" w:author="Josh Clark" w:date="2011-09-16T11:46:00Z">
        <w:r w:rsidR="00EF6A5E" w:rsidDel="00DC5321">
          <w:delText xml:space="preserve">help us </w:delText>
        </w:r>
      </w:del>
      <w:del w:id="170" w:author="Josh Clark" w:date="2011-09-16T11:45:00Z">
        <w:r w:rsidR="00EF6A5E" w:rsidDel="00DC5321">
          <w:delText xml:space="preserve">become </w:delText>
        </w:r>
      </w:del>
      <w:del w:id="171" w:author="Josh Clark" w:date="2011-09-16T11:44:00Z">
        <w:r w:rsidR="00EF6A5E" w:rsidDel="00DC5321">
          <w:delText xml:space="preserve">more </w:delText>
        </w:r>
      </w:del>
      <w:del w:id="172" w:author="Josh Clark" w:date="2011-09-16T11:51:00Z">
        <w:r w:rsidR="00964890" w:rsidRPr="00964890">
          <w:rPr>
            <w:b/>
            <w:rPrChange w:id="173" w:author="Josh Clark" w:date="2011-09-16T11:44:00Z">
              <w:rPr/>
            </w:rPrChange>
          </w:rPr>
          <w:delText xml:space="preserve">future-friendly </w:delText>
        </w:r>
        <w:r w:rsidR="00EF6A5E" w:rsidDel="001C62F4">
          <w:delText>(not necessarily future</w:delText>
        </w:r>
      </w:del>
      <w:del w:id="174" w:author="Josh Clark" w:date="2011-09-16T11:47:00Z">
        <w:r w:rsidR="00EF6A5E" w:rsidDel="00DC5321">
          <w:delText xml:space="preserve"> </w:delText>
        </w:r>
      </w:del>
      <w:del w:id="175" w:author="Josh Clark" w:date="2011-09-16T11:51:00Z">
        <w:r w:rsidR="00EF6A5E" w:rsidDel="001C62F4">
          <w:delText>proof)</w:delText>
        </w:r>
      </w:del>
      <w:del w:id="176" w:author="Josh Clark" w:date="2011-09-16T11:44:00Z">
        <w:r w:rsidR="00EF6A5E" w:rsidDel="00DC5321">
          <w:delText>.</w:delText>
        </w:r>
      </w:del>
    </w:p>
    <w:p w:rsidR="00000000" w:rsidRDefault="00574CE1">
      <w:pPr>
        <w:ind w:left="360"/>
        <w:rPr>
          <w:del w:id="177" w:author="Josh Clark" w:date="2011-09-16T11:48:00Z"/>
        </w:rPr>
        <w:pPrChange w:id="178" w:author="Josh Clark" w:date="2011-09-16T13:02:00Z">
          <w:pPr/>
        </w:pPrChange>
      </w:pPr>
      <w:del w:id="179" w:author="Josh Clark" w:date="2011-09-16T11:48:00Z">
        <w:r w:rsidRPr="00574CE1" w:rsidDel="00DC5321">
          <w:delText>Reduction</w:delText>
        </w:r>
      </w:del>
    </w:p>
    <w:p w:rsidR="00000000" w:rsidRDefault="001E62D0">
      <w:pPr>
        <w:ind w:left="360"/>
        <w:rPr>
          <w:del w:id="180" w:author="Josh Clark" w:date="2011-09-16T11:48:00Z"/>
        </w:rPr>
        <w:pPrChange w:id="181" w:author="Josh Clark" w:date="2011-09-16T13:02:00Z">
          <w:pPr/>
        </w:pPrChange>
      </w:pPr>
      <w:del w:id="182" w:author="Josh Clark" w:date="2011-09-16T11:48:00Z">
        <w:r w:rsidRPr="001E62D0" w:rsidDel="00DC5321">
          <w:delText>Simplify your</w:delText>
        </w:r>
        <w:r w:rsidDel="00DC5321">
          <w:delText xml:space="preserve"> service</w:delText>
        </w:r>
        <w:r w:rsidRPr="001E62D0" w:rsidDel="00DC5321">
          <w:delText xml:space="preserve"> yourself before </w:delText>
        </w:r>
        <w:r w:rsidDel="00DC5321">
          <w:delText>customers/device diversity</w:delText>
        </w:r>
        <w:r w:rsidRPr="001E62D0" w:rsidDel="00DC5321">
          <w:delText xml:space="preserve"> </w:delText>
        </w:r>
        <w:r w:rsidDel="00DC5321">
          <w:delText>does it to you.</w:delText>
        </w:r>
      </w:del>
    </w:p>
    <w:p w:rsidR="00000000" w:rsidRDefault="00574CE1">
      <w:pPr>
        <w:ind w:left="360"/>
        <w:rPr>
          <w:del w:id="183" w:author="Josh Clark" w:date="2011-09-16T11:48:00Z"/>
        </w:rPr>
        <w:pPrChange w:id="184" w:author="Josh Clark" w:date="2011-09-16T13:02:00Z">
          <w:pPr/>
        </w:pPrChange>
      </w:pPr>
      <w:del w:id="185" w:author="Josh Clark" w:date="2011-09-16T11:48:00Z">
        <w:r w:rsidDel="00DC5321">
          <w:delText>Near term: focus your efforts on what really matters in your product</w:delText>
        </w:r>
      </w:del>
    </w:p>
    <w:p w:rsidR="00000000" w:rsidRDefault="00574CE1">
      <w:pPr>
        <w:ind w:left="360"/>
        <w:rPr>
          <w:del w:id="186" w:author="Josh Clark" w:date="2011-09-16T11:48:00Z"/>
        </w:rPr>
        <w:pPrChange w:id="187" w:author="Josh Clark" w:date="2011-09-16T13:02:00Z">
          <w:pPr/>
        </w:pPrChange>
      </w:pPr>
      <w:del w:id="188" w:author="Josh Clark" w:date="2011-09-16T11:48:00Z">
        <w:r w:rsidDel="00DC5321">
          <w:delText>Long term: by their nature, increasing number of devic</w:delText>
        </w:r>
        <w:r w:rsidR="004A1018" w:rsidDel="00DC5321">
          <w:delText>es and their interactions will force you to reduce any</w:delText>
        </w:r>
        <w:r w:rsidDel="00DC5321">
          <w:delText xml:space="preserve">ways (maintenance). People are </w:delText>
        </w:r>
        <w:r w:rsidR="004A1018" w:rsidDel="00DC5321">
          <w:delText xml:space="preserve">also </w:delText>
        </w:r>
        <w:r w:rsidDel="00DC5321">
          <w:delText xml:space="preserve">going to become increasingly tried of </w:delText>
        </w:r>
        <w:r w:rsidR="004A1018" w:rsidDel="00DC5321">
          <w:delText xml:space="preserve">the </w:delText>
        </w:r>
        <w:r w:rsidDel="00DC5321">
          <w:delText>noise and will look for ways to simplify themselves</w:delText>
        </w:r>
        <w:r w:rsidR="004A1018" w:rsidDel="00DC5321">
          <w:delText>.</w:delText>
        </w:r>
      </w:del>
    </w:p>
    <w:p w:rsidR="00000000" w:rsidRDefault="004A1018">
      <w:pPr>
        <w:ind w:left="360"/>
        <w:rPr>
          <w:del w:id="189" w:author="Josh Clark" w:date="2011-09-16T11:48:00Z"/>
        </w:rPr>
        <w:pPrChange w:id="190" w:author="Josh Clark" w:date="2011-09-16T13:02:00Z">
          <w:pPr/>
        </w:pPrChange>
      </w:pPr>
      <w:del w:id="191" w:author="Josh Clark" w:date="2011-09-16T11:48:00Z">
        <w:r w:rsidDel="00DC5321">
          <w:delText>This is</w:delText>
        </w:r>
        <w:r w:rsidR="00574CE1" w:rsidDel="00DC5321">
          <w:delText xml:space="preserve"> already happening</w:delText>
        </w:r>
      </w:del>
    </w:p>
    <w:p w:rsidR="00000000" w:rsidRDefault="004A1018">
      <w:pPr>
        <w:ind w:left="360"/>
        <w:rPr>
          <w:del w:id="192" w:author="Josh Clark" w:date="2011-09-16T11:48:00Z"/>
        </w:rPr>
        <w:pPrChange w:id="193" w:author="Josh Clark" w:date="2011-09-16T13:02:00Z">
          <w:pPr/>
        </w:pPrChange>
      </w:pPr>
      <w:del w:id="194" w:author="Josh Clark" w:date="2011-09-16T11:48:00Z">
        <w:r w:rsidDel="00DC5321">
          <w:delText>Makes it e</w:delText>
        </w:r>
        <w:r w:rsidR="00574CE1" w:rsidRPr="00574CE1" w:rsidDel="00DC5321">
          <w:delText xml:space="preserve">asier </w:delText>
        </w:r>
        <w:r w:rsidDel="00DC5321">
          <w:delText xml:space="preserve">to </w:delText>
        </w:r>
        <w:r w:rsidR="00574CE1" w:rsidRPr="00574CE1" w:rsidDel="00DC5321">
          <w:delText>maintenance long term</w:delText>
        </w:r>
      </w:del>
    </w:p>
    <w:p w:rsidR="00000000" w:rsidRDefault="00EF6A5E">
      <w:pPr>
        <w:ind w:left="360"/>
        <w:rPr>
          <w:del w:id="195" w:author="Josh Clark" w:date="2011-09-16T11:48:00Z"/>
        </w:rPr>
        <w:pPrChange w:id="196" w:author="Josh Clark" w:date="2011-09-16T13:02:00Z">
          <w:pPr/>
        </w:pPrChange>
      </w:pPr>
      <w:del w:id="197" w:author="Josh Clark" w:date="2011-09-16T11:48:00Z">
        <w:r w:rsidRPr="00574CE1" w:rsidDel="00DC5321">
          <w:delText>Data Portability/API First</w:delText>
        </w:r>
      </w:del>
    </w:p>
    <w:p w:rsidR="00000000" w:rsidRDefault="001E62D0">
      <w:pPr>
        <w:ind w:left="360"/>
        <w:rPr>
          <w:del w:id="198" w:author="Josh Clark" w:date="2011-09-16T11:48:00Z"/>
        </w:rPr>
        <w:pPrChange w:id="199" w:author="Josh Clark" w:date="2011-09-16T13:02:00Z">
          <w:pPr/>
        </w:pPrChange>
      </w:pPr>
      <w:del w:id="200" w:author="Josh Clark" w:date="2011-09-16T11:48:00Z">
        <w:r w:rsidDel="00DC5321">
          <w:delText>An ecosystem of devices will demand to be inter-operable, data exchange is the easiest way to get going.</w:delText>
        </w:r>
      </w:del>
    </w:p>
    <w:p w:rsidR="00000000" w:rsidRDefault="007566E4">
      <w:pPr>
        <w:ind w:left="360"/>
        <w:rPr>
          <w:del w:id="201" w:author="Josh Clark" w:date="2011-09-16T11:48:00Z"/>
        </w:rPr>
        <w:pPrChange w:id="202" w:author="Josh Clark" w:date="2011-09-16T13:02:00Z">
          <w:pPr/>
        </w:pPrChange>
      </w:pPr>
      <w:del w:id="203" w:author="Josh Clark" w:date="2011-09-16T11:48:00Z">
        <w:r w:rsidDel="00DC5321">
          <w:delText>Near term: be responsive to the world today</w:delText>
        </w:r>
        <w:r w:rsidR="00EF6A5E" w:rsidDel="00DC5321">
          <w:delText xml:space="preserve"> by making it easier to deliver content/service to multiple devices</w:delText>
        </w:r>
      </w:del>
    </w:p>
    <w:p w:rsidR="00000000" w:rsidRDefault="007566E4">
      <w:pPr>
        <w:ind w:left="360"/>
        <w:rPr>
          <w:del w:id="204" w:author="Josh Clark" w:date="2011-09-16T11:48:00Z"/>
        </w:rPr>
        <w:pPrChange w:id="205" w:author="Josh Clark" w:date="2011-09-16T13:02:00Z">
          <w:pPr/>
        </w:pPrChange>
      </w:pPr>
      <w:del w:id="206" w:author="Josh Clark" w:date="2011-09-16T11:48:00Z">
        <w:r w:rsidDel="00DC5321">
          <w:delText xml:space="preserve">Long term: provide mechanism </w:delText>
        </w:r>
        <w:r w:rsidR="00EF6A5E" w:rsidDel="00DC5321">
          <w:delText>to adapt to new devices that emerge</w:delText>
        </w:r>
      </w:del>
    </w:p>
    <w:p w:rsidR="00000000" w:rsidRDefault="00EF6A5E">
      <w:pPr>
        <w:ind w:left="360"/>
        <w:rPr>
          <w:del w:id="207" w:author="Josh Clark" w:date="2011-09-16T11:48:00Z"/>
        </w:rPr>
        <w:pPrChange w:id="208" w:author="Josh Clark" w:date="2011-09-16T13:02:00Z">
          <w:pPr/>
        </w:pPrChange>
      </w:pPr>
      <w:del w:id="209" w:author="Josh Clark" w:date="2011-09-16T11:48:00Z">
        <w:r w:rsidDel="00DC5321">
          <w:delText xml:space="preserve">While we aren’t advocating a specific data format, there’s a set of characteristics that any format </w:delText>
        </w:r>
        <w:r w:rsidR="00537862" w:rsidDel="00DC5321">
          <w:delText>should</w:delText>
        </w:r>
        <w:r w:rsidDel="00DC5321">
          <w:delText xml:space="preserve"> support</w:delText>
        </w:r>
      </w:del>
    </w:p>
    <w:p w:rsidR="00000000" w:rsidRDefault="00454B0A">
      <w:pPr>
        <w:ind w:left="360"/>
        <w:rPr>
          <w:del w:id="210" w:author="Josh Clark" w:date="2011-09-16T11:48:00Z"/>
        </w:rPr>
        <w:pPrChange w:id="211" w:author="Josh Clark" w:date="2011-09-16T13:02:00Z">
          <w:pPr/>
        </w:pPrChange>
      </w:pPr>
      <w:del w:id="212" w:author="Josh Clark" w:date="2011-09-16T11:48:00Z">
        <w:r w:rsidRPr="00A001E7" w:rsidDel="00DC5321">
          <w:delText>Interoperate between service &amp; data source</w:delText>
        </w:r>
      </w:del>
    </w:p>
    <w:p w:rsidR="00000000" w:rsidRDefault="00EF6A5E">
      <w:pPr>
        <w:ind w:left="360"/>
        <w:rPr>
          <w:del w:id="213" w:author="Josh Clark" w:date="2011-09-16T11:48:00Z"/>
        </w:rPr>
        <w:pPrChange w:id="214" w:author="Josh Clark" w:date="2011-09-16T13:02:00Z">
          <w:pPr/>
        </w:pPrChange>
      </w:pPr>
      <w:del w:id="215" w:author="Josh Clark" w:date="2011-09-16T11:48:00Z">
        <w:r w:rsidDel="00DC5321">
          <w:delText>Be very flexible/fluid</w:delText>
        </w:r>
      </w:del>
    </w:p>
    <w:p w:rsidR="00000000" w:rsidRDefault="00EF6A5E">
      <w:pPr>
        <w:ind w:left="360"/>
        <w:rPr>
          <w:del w:id="216" w:author="Josh Clark" w:date="2011-09-16T11:48:00Z"/>
        </w:rPr>
        <w:pPrChange w:id="217" w:author="Josh Clark" w:date="2011-09-16T13:02:00Z">
          <w:pPr/>
        </w:pPrChange>
      </w:pPr>
      <w:del w:id="218" w:author="Josh Clark" w:date="2011-09-16T11:48:00Z">
        <w:r w:rsidDel="00DC5321">
          <w:delText>Focused</w:delText>
        </w:r>
        <w:r w:rsidR="00454B0A" w:rsidRPr="00A001E7" w:rsidDel="00DC5321">
          <w:delText xml:space="preserve"> on push/pull content </w:delText>
        </w:r>
      </w:del>
    </w:p>
    <w:p w:rsidR="00000000" w:rsidRDefault="001E62D0">
      <w:pPr>
        <w:ind w:left="360"/>
        <w:rPr>
          <w:del w:id="219" w:author="Josh Clark" w:date="2011-09-16T11:48:00Z"/>
        </w:rPr>
        <w:pPrChange w:id="220" w:author="Josh Clark" w:date="2011-09-16T13:02:00Z">
          <w:pPr/>
        </w:pPrChange>
      </w:pPr>
      <w:del w:id="221" w:author="Josh Clark" w:date="2011-09-16T11:48:00Z">
        <w:r w:rsidDel="00DC5321">
          <w:delText xml:space="preserve">Inclusion of the </w:delText>
        </w:r>
        <w:r w:rsidR="00203EB7" w:rsidDel="00DC5321">
          <w:delText>w</w:delText>
        </w:r>
        <w:r w:rsidR="00537862" w:rsidDel="00DC5321">
          <w:delText>rite aspect of things</w:delText>
        </w:r>
      </w:del>
    </w:p>
    <w:p w:rsidR="00000000" w:rsidRDefault="00454B0A">
      <w:pPr>
        <w:ind w:left="360"/>
        <w:rPr>
          <w:del w:id="222" w:author="Josh Clark" w:date="2011-09-16T11:48:00Z"/>
        </w:rPr>
        <w:pPrChange w:id="223" w:author="Josh Clark" w:date="2011-09-16T13:02:00Z">
          <w:pPr/>
        </w:pPrChange>
      </w:pPr>
      <w:del w:id="224" w:author="Josh Clark" w:date="2011-09-16T11:48:00Z">
        <w:r w:rsidRPr="00A001E7" w:rsidDel="00DC5321">
          <w:delText>Long-term data</w:delText>
        </w:r>
        <w:r w:rsidR="00537862" w:rsidDel="00DC5321">
          <w:delText xml:space="preserve"> integrity</w:delText>
        </w:r>
      </w:del>
    </w:p>
    <w:p w:rsidR="00000000" w:rsidRDefault="00EF6A5E">
      <w:pPr>
        <w:ind w:left="360"/>
        <w:rPr>
          <w:del w:id="225" w:author="Josh Clark" w:date="2011-09-16T11:48:00Z"/>
        </w:rPr>
        <w:pPrChange w:id="226" w:author="Josh Clark" w:date="2011-09-16T13:02:00Z">
          <w:pPr/>
        </w:pPrChange>
      </w:pPr>
      <w:del w:id="227" w:author="Josh Clark" w:date="2011-09-16T11:48:00Z">
        <w:r w:rsidRPr="00574CE1" w:rsidDel="00DC5321">
          <w:delText>Device P</w:delText>
        </w:r>
        <w:r w:rsidR="0044718F" w:rsidDel="00DC5321">
          <w:delText>rofiling</w:delText>
        </w:r>
      </w:del>
    </w:p>
    <w:p w:rsidR="00000000" w:rsidRDefault="001E62D0">
      <w:pPr>
        <w:ind w:left="360"/>
        <w:rPr>
          <w:del w:id="228" w:author="Josh Clark" w:date="2011-09-16T11:48:00Z"/>
        </w:rPr>
        <w:pPrChange w:id="229" w:author="Josh Clark" w:date="2011-09-16T13:02:00Z">
          <w:pPr/>
        </w:pPrChange>
      </w:pPr>
      <w:del w:id="230" w:author="Josh Clark" w:date="2011-09-16T11:48:00Z">
        <w:r w:rsidDel="00DC5321">
          <w:delText>A small number of profiled device categories simplify the process of adaptation while at the same time moving it beyond screen resolution issues.</w:delText>
        </w:r>
      </w:del>
    </w:p>
    <w:p w:rsidR="00000000" w:rsidRDefault="007566E4">
      <w:pPr>
        <w:ind w:left="360"/>
        <w:rPr>
          <w:del w:id="231" w:author="Josh Clark" w:date="2011-09-16T11:48:00Z"/>
        </w:rPr>
        <w:pPrChange w:id="232" w:author="Josh Clark" w:date="2011-09-16T13:02:00Z">
          <w:pPr/>
        </w:pPrChange>
      </w:pPr>
      <w:del w:id="233" w:author="Josh Clark" w:date="2011-09-16T11:48:00Z">
        <w:r w:rsidDel="00DC5321">
          <w:delText>Short term: stem the chaos we feel today</w:delText>
        </w:r>
        <w:r w:rsidR="00574CE1" w:rsidDel="00DC5321">
          <w:delText xml:space="preserve"> when trying to manage every variance of all devices</w:delText>
        </w:r>
      </w:del>
    </w:p>
    <w:p w:rsidR="00000000" w:rsidRDefault="007566E4">
      <w:pPr>
        <w:ind w:left="360"/>
        <w:rPr>
          <w:del w:id="234" w:author="Josh Clark" w:date="2011-09-16T11:48:00Z"/>
        </w:rPr>
        <w:pPrChange w:id="235" w:author="Josh Clark" w:date="2011-09-16T13:02:00Z">
          <w:pPr/>
        </w:pPrChange>
      </w:pPr>
      <w:del w:id="236" w:author="Josh Clark" w:date="2011-09-16T11:48:00Z">
        <w:r w:rsidDel="00DC5321">
          <w:delText xml:space="preserve">Long term: </w:delText>
        </w:r>
        <w:r w:rsidR="00574CE1" w:rsidDel="00DC5321">
          <w:delText xml:space="preserve">develop a marketplace for innovation where </w:delText>
        </w:r>
        <w:r w:rsidDel="00DC5321">
          <w:delText xml:space="preserve">new crazy </w:delText>
        </w:r>
        <w:r w:rsidR="00574CE1" w:rsidDel="00DC5321">
          <w:delText>devices that can be experimented with, lobbied for a profile of their own. It also forces m</w:delText>
        </w:r>
        <w:r w:rsidDel="00DC5321">
          <w:delText xml:space="preserve">anufacturers </w:delText>
        </w:r>
        <w:r w:rsidR="00574CE1" w:rsidDel="00DC5321">
          <w:delText>to</w:delText>
        </w:r>
        <w:r w:rsidDel="00DC5321">
          <w:delText xml:space="preserve"> align to </w:delText>
        </w:r>
        <w:r w:rsidR="00574CE1" w:rsidDel="00DC5321">
          <w:delText>existing profiles rather than create their own</w:delText>
        </w:r>
        <w:r w:rsidDel="00DC5321">
          <w:delText>.</w:delText>
        </w:r>
      </w:del>
    </w:p>
    <w:p w:rsidR="00000000" w:rsidRDefault="00574CE1">
      <w:pPr>
        <w:ind w:left="360"/>
        <w:rPr>
          <w:del w:id="237" w:author="Josh Clark" w:date="2011-09-16T11:48:00Z"/>
        </w:rPr>
        <w:pPrChange w:id="238" w:author="Josh Clark" w:date="2011-09-16T13:02:00Z">
          <w:pPr/>
        </w:pPrChange>
      </w:pPr>
      <w:del w:id="239" w:author="Josh Clark" w:date="2011-09-16T11:48:00Z">
        <w:r w:rsidDel="00DC5321">
          <w:delText>Device profiles organize the increasing quantity of devices into something more manageable</w:delText>
        </w:r>
      </w:del>
    </w:p>
    <w:p w:rsidR="00000000" w:rsidRDefault="00574CE1">
      <w:pPr>
        <w:ind w:left="360"/>
        <w:rPr>
          <w:del w:id="240" w:author="Josh Clark" w:date="2011-09-16T11:48:00Z"/>
        </w:rPr>
        <w:pPrChange w:id="241" w:author="Josh Clark" w:date="2011-09-16T13:02:00Z">
          <w:pPr/>
        </w:pPrChange>
      </w:pPr>
      <w:del w:id="242" w:author="Josh Clark" w:date="2011-09-16T11:48:00Z">
        <w:r w:rsidDel="00DC5321">
          <w:delText>A higher level,</w:delText>
        </w:r>
        <w:r w:rsidR="007566E4" w:rsidDel="00DC5321">
          <w:delText xml:space="preserve"> close enough</w:delText>
        </w:r>
        <w:r w:rsidDel="00DC5321">
          <w:delText xml:space="preserve"> mode of managing device differences</w:delText>
        </w:r>
      </w:del>
    </w:p>
    <w:p w:rsidR="00000000" w:rsidRDefault="007566E4">
      <w:pPr>
        <w:ind w:left="360"/>
        <w:rPr>
          <w:del w:id="243" w:author="Josh Clark" w:date="2011-09-16T11:48:00Z"/>
        </w:rPr>
        <w:pPrChange w:id="244" w:author="Josh Clark" w:date="2011-09-16T13:02:00Z">
          <w:pPr/>
        </w:pPrChange>
      </w:pPr>
      <w:del w:id="245" w:author="Josh Clark" w:date="2011-09-16T11:48:00Z">
        <w:r w:rsidDel="00DC5321">
          <w:delText>Use Javascript</w:delText>
        </w:r>
        <w:r w:rsidR="00574CE1" w:rsidDel="00DC5321">
          <w:delText>/client</w:delText>
        </w:r>
        <w:r w:rsidDel="00DC5321">
          <w:delText xml:space="preserve"> to go </w:delText>
        </w:r>
        <w:r w:rsidR="00574CE1" w:rsidDel="00DC5321">
          <w:delText>deeper if you need to</w:delText>
        </w:r>
        <w:r w:rsidDel="00DC5321">
          <w:delText xml:space="preserve"> </w:delText>
        </w:r>
      </w:del>
    </w:p>
    <w:p w:rsidR="00000000" w:rsidRDefault="00A001E7">
      <w:pPr>
        <w:ind w:left="360"/>
        <w:rPr>
          <w:del w:id="246" w:author="Josh Clark" w:date="2011-09-16T11:48:00Z"/>
        </w:rPr>
        <w:pPrChange w:id="247" w:author="Josh Clark" w:date="2011-09-16T13:02:00Z">
          <w:pPr/>
        </w:pPrChange>
      </w:pPr>
      <w:del w:id="248" w:author="Josh Clark" w:date="2011-09-16T11:48:00Z">
        <w:r w:rsidDel="00DC5321">
          <w:delText>Can they be implemented as media query device types</w:delText>
        </w:r>
      </w:del>
    </w:p>
    <w:p w:rsidR="00000000" w:rsidRDefault="00574CE1">
      <w:pPr>
        <w:ind w:left="360"/>
        <w:rPr>
          <w:del w:id="249" w:author="Josh Clark" w:date="2011-09-16T11:48:00Z"/>
        </w:rPr>
        <w:pPrChange w:id="250" w:author="Josh Clark" w:date="2011-09-16T13:02:00Z">
          <w:pPr/>
        </w:pPrChange>
      </w:pPr>
      <w:del w:id="251" w:author="Josh Clark" w:date="2011-09-16T11:48:00Z">
        <w:r w:rsidRPr="00574CE1" w:rsidDel="00DC5321">
          <w:delText>Inter-Profile Interactions</w:delText>
        </w:r>
      </w:del>
    </w:p>
    <w:p w:rsidR="00000000" w:rsidRDefault="001E62D0">
      <w:pPr>
        <w:ind w:left="360"/>
        <w:rPr>
          <w:del w:id="252" w:author="Josh Clark" w:date="2011-09-16T11:48:00Z"/>
        </w:rPr>
        <w:pPrChange w:id="253" w:author="Josh Clark" w:date="2011-09-16T13:02:00Z">
          <w:pPr/>
        </w:pPrChange>
      </w:pPr>
      <w:del w:id="254" w:author="Josh Clark" w:date="2011-09-16T11:48:00Z">
        <w:r w:rsidRPr="0010791C" w:rsidDel="00DC5321">
          <w:delText>Profiles allow you to t</w:delText>
        </w:r>
        <w:r w:rsidR="0010791C" w:rsidRPr="0010791C" w:rsidDel="00DC5321">
          <w:delText>h</w:delText>
        </w:r>
        <w:r w:rsidRPr="0010791C" w:rsidDel="00DC5321">
          <w:delText xml:space="preserve">ink of a network of devices as your canvas through a </w:delText>
        </w:r>
        <w:r w:rsidR="0010791C" w:rsidRPr="0010791C" w:rsidDel="00DC5321">
          <w:delText>discovery service. Initially focused on identification and access. Longer term focused on delegation &amp; interaction among multiple devices.</w:delText>
        </w:r>
      </w:del>
    </w:p>
    <w:p w:rsidR="00000000" w:rsidRDefault="00574CE1">
      <w:pPr>
        <w:ind w:left="360"/>
        <w:rPr>
          <w:del w:id="255" w:author="Josh Clark" w:date="2011-09-16T11:48:00Z"/>
        </w:rPr>
        <w:pPrChange w:id="256" w:author="Josh Clark" w:date="2011-09-16T13:02:00Z">
          <w:pPr/>
        </w:pPrChange>
      </w:pPr>
      <w:del w:id="257" w:author="Josh Clark" w:date="2011-09-16T11:48:00Z">
        <w:r w:rsidDel="00DC5321">
          <w:delText>Short term: allow us to think about how we design/develop experiences</w:delText>
        </w:r>
        <w:r w:rsidR="00CF1AFA" w:rsidDel="00DC5321">
          <w:delText>.</w:delText>
        </w:r>
      </w:del>
    </w:p>
    <w:p w:rsidR="00000000" w:rsidRDefault="00574CE1">
      <w:pPr>
        <w:ind w:left="360"/>
        <w:rPr>
          <w:del w:id="258" w:author="Josh Clark" w:date="2011-09-16T11:48:00Z"/>
        </w:rPr>
        <w:pPrChange w:id="259" w:author="Josh Clark" w:date="2011-09-16T13:02:00Z">
          <w:pPr/>
        </w:pPrChange>
      </w:pPr>
      <w:del w:id="260" w:author="Josh Clark" w:date="2011-09-16T11:48:00Z">
        <w:r w:rsidDel="00DC5321">
          <w:delText xml:space="preserve">Long term: enable devices </w:delText>
        </w:r>
        <w:r w:rsidR="00CF1AFA" w:rsidDel="00DC5321">
          <w:delText>to interact with nearby profile-indentified devices</w:delText>
        </w:r>
        <w:r w:rsidDel="00DC5321">
          <w:delText xml:space="preserve"> and delegate </w:delText>
        </w:r>
        <w:r w:rsidR="00CF1AFA" w:rsidDel="00DC5321">
          <w:delText xml:space="preserve">tasks and/or information </w:delText>
        </w:r>
        <w:r w:rsidDel="00DC5321">
          <w:delText>to them where appropriate</w:delText>
        </w:r>
      </w:del>
    </w:p>
    <w:p w:rsidR="00000000" w:rsidRDefault="00537862">
      <w:pPr>
        <w:ind w:left="360"/>
        <w:rPr>
          <w:del w:id="261" w:author="Josh Clark" w:date="2011-09-16T11:48:00Z"/>
        </w:rPr>
        <w:pPrChange w:id="262" w:author="Josh Clark" w:date="2011-09-16T13:02:00Z">
          <w:pPr/>
        </w:pPrChange>
      </w:pPr>
      <w:del w:id="263" w:author="Josh Clark" w:date="2011-09-16T11:48:00Z">
        <w:r w:rsidDel="00DC5321">
          <w:delText xml:space="preserve">Your device is part of an ecosystem, when they are nearby  </w:delText>
        </w:r>
      </w:del>
    </w:p>
    <w:p w:rsidR="00000000" w:rsidRDefault="00537862">
      <w:pPr>
        <w:ind w:left="360"/>
        <w:rPr>
          <w:del w:id="264" w:author="Josh Clark" w:date="2011-09-16T11:48:00Z"/>
        </w:rPr>
        <w:pPrChange w:id="265" w:author="Josh Clark" w:date="2011-09-16T13:02:00Z">
          <w:pPr/>
        </w:pPrChange>
      </w:pPr>
      <w:del w:id="266" w:author="Josh Clark" w:date="2011-09-16T11:48:00Z">
        <w:r w:rsidDel="00DC5321">
          <w:delText>You become a collection of devices</w:delText>
        </w:r>
      </w:del>
    </w:p>
    <w:p w:rsidR="00000000" w:rsidRDefault="00537862">
      <w:pPr>
        <w:ind w:left="360"/>
        <w:rPr>
          <w:del w:id="267" w:author="Josh Clark" w:date="2011-09-16T11:48:00Z"/>
        </w:rPr>
        <w:pPrChange w:id="268" w:author="Josh Clark" w:date="2011-09-16T13:02:00Z">
          <w:pPr/>
        </w:pPrChange>
      </w:pPr>
      <w:del w:id="269" w:author="Josh Clark" w:date="2011-09-16T11:48:00Z">
        <w:r w:rsidDel="00DC5321">
          <w:delText>Saves you from adapting to all devices</w:delText>
        </w:r>
      </w:del>
    </w:p>
    <w:p w:rsidR="00000000" w:rsidRDefault="00574CE1">
      <w:pPr>
        <w:ind w:left="360"/>
        <w:pPrChange w:id="270" w:author="Josh Clark" w:date="2011-09-16T13:02:00Z">
          <w:pPr/>
        </w:pPrChange>
      </w:pPr>
      <w:del w:id="271" w:author="Josh Clark" w:date="2011-09-16T11:48:00Z">
        <w:r w:rsidDel="00DC5321">
          <w:delText>Another way to c</w:delText>
        </w:r>
        <w:r w:rsidR="00866CF5" w:rsidDel="00DC5321">
          <w:delText>ope</w:delText>
        </w:r>
        <w:r w:rsidR="001E62D0" w:rsidDel="00DC5321">
          <w:delText xml:space="preserve"> with chaos</w:delText>
        </w:r>
      </w:del>
    </w:p>
    <w:bookmarkEnd w:id="1"/>
    <w:bookmarkEnd w:id="2"/>
    <w:bookmarkEnd w:id="3"/>
    <w:bookmarkEnd w:id="4"/>
    <w:sectPr w:rsidR="00000000" w:rsidSect="00975D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D003B1"/>
    <w:multiLevelType w:val="hybridMultilevel"/>
    <w:tmpl w:val="7890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13665"/>
    <w:multiLevelType w:val="hybridMultilevel"/>
    <w:tmpl w:val="F00CB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D7753"/>
    <w:multiLevelType w:val="hybridMultilevel"/>
    <w:tmpl w:val="B3BCDA5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decimal"/>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10512"/>
    <w:multiLevelType w:val="hybridMultilevel"/>
    <w:tmpl w:val="FB325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71DF5"/>
    <w:multiLevelType w:val="hybridMultilevel"/>
    <w:tmpl w:val="2D543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F59CB"/>
    <w:multiLevelType w:val="hybridMultilevel"/>
    <w:tmpl w:val="9636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2629E"/>
    <w:multiLevelType w:val="hybridMultilevel"/>
    <w:tmpl w:val="3E6C2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4571B"/>
    <w:multiLevelType w:val="hybridMultilevel"/>
    <w:tmpl w:val="C9E02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7573A"/>
    <w:multiLevelType w:val="hybridMultilevel"/>
    <w:tmpl w:val="345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A71F0"/>
    <w:multiLevelType w:val="hybridMultilevel"/>
    <w:tmpl w:val="B796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6"/>
  </w:num>
  <w:num w:numId="5">
    <w:abstractNumId w:val="4"/>
  </w:num>
  <w:num w:numId="6">
    <w:abstractNumId w:val="7"/>
  </w:num>
  <w:num w:numId="7">
    <w:abstractNumId w:val="2"/>
  </w:num>
  <w:num w:numId="8">
    <w:abstractNumId w:val="0"/>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revisionView w:markup="0"/>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975D33"/>
    <w:rsid w:val="000170E2"/>
    <w:rsid w:val="00031744"/>
    <w:rsid w:val="000D062F"/>
    <w:rsid w:val="0010791C"/>
    <w:rsid w:val="001C62F4"/>
    <w:rsid w:val="001E62D0"/>
    <w:rsid w:val="00203EB7"/>
    <w:rsid w:val="0020760D"/>
    <w:rsid w:val="002162BD"/>
    <w:rsid w:val="00224F39"/>
    <w:rsid w:val="00243295"/>
    <w:rsid w:val="002A6F90"/>
    <w:rsid w:val="002A74BD"/>
    <w:rsid w:val="002F798E"/>
    <w:rsid w:val="00353F46"/>
    <w:rsid w:val="00375F20"/>
    <w:rsid w:val="003763E2"/>
    <w:rsid w:val="00404F9C"/>
    <w:rsid w:val="004160C7"/>
    <w:rsid w:val="0044718F"/>
    <w:rsid w:val="00454B0A"/>
    <w:rsid w:val="004A1018"/>
    <w:rsid w:val="004B038F"/>
    <w:rsid w:val="004B1222"/>
    <w:rsid w:val="004B307C"/>
    <w:rsid w:val="005251F4"/>
    <w:rsid w:val="00537862"/>
    <w:rsid w:val="00563439"/>
    <w:rsid w:val="00574CE1"/>
    <w:rsid w:val="005C295F"/>
    <w:rsid w:val="005F6C9B"/>
    <w:rsid w:val="00622727"/>
    <w:rsid w:val="006E637B"/>
    <w:rsid w:val="00712918"/>
    <w:rsid w:val="00723288"/>
    <w:rsid w:val="00747866"/>
    <w:rsid w:val="007566E4"/>
    <w:rsid w:val="008066A6"/>
    <w:rsid w:val="00866CF5"/>
    <w:rsid w:val="00896ABF"/>
    <w:rsid w:val="008A373F"/>
    <w:rsid w:val="00956676"/>
    <w:rsid w:val="00963F74"/>
    <w:rsid w:val="00964890"/>
    <w:rsid w:val="00975D33"/>
    <w:rsid w:val="00993676"/>
    <w:rsid w:val="009E1722"/>
    <w:rsid w:val="00A001E7"/>
    <w:rsid w:val="00A20060"/>
    <w:rsid w:val="00A26A83"/>
    <w:rsid w:val="00A41904"/>
    <w:rsid w:val="00AE1B66"/>
    <w:rsid w:val="00B0007B"/>
    <w:rsid w:val="00B10098"/>
    <w:rsid w:val="00B5679B"/>
    <w:rsid w:val="00B61F88"/>
    <w:rsid w:val="00B71C2E"/>
    <w:rsid w:val="00B84EC0"/>
    <w:rsid w:val="00BD16B0"/>
    <w:rsid w:val="00BF7F66"/>
    <w:rsid w:val="00C15600"/>
    <w:rsid w:val="00CF1AFA"/>
    <w:rsid w:val="00CF3F01"/>
    <w:rsid w:val="00DC5321"/>
    <w:rsid w:val="00DE6B5B"/>
    <w:rsid w:val="00E170D9"/>
    <w:rsid w:val="00E3049D"/>
    <w:rsid w:val="00E32974"/>
    <w:rsid w:val="00E769DB"/>
    <w:rsid w:val="00EF34E2"/>
    <w:rsid w:val="00EF6A5E"/>
    <w:rsid w:val="00F00C88"/>
    <w:rsid w:val="00F41BDF"/>
    <w:rsid w:val="00F4755C"/>
    <w:rsid w:val="00F85F70"/>
    <w:rsid w:val="00FB0DA6"/>
    <w:rsid w:val="00FE24B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autoRedefine/>
    <w:qFormat/>
    <w:rsid w:val="00DE6B5B"/>
    <w:rPr>
      <w:rFonts w:ascii="Verdana" w:hAnsi="Verdan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5D33"/>
    <w:pPr>
      <w:ind w:left="720"/>
      <w:contextualSpacing/>
    </w:pPr>
  </w:style>
  <w:style w:type="paragraph" w:styleId="BalloonText">
    <w:name w:val="Balloon Text"/>
    <w:basedOn w:val="Normal"/>
    <w:link w:val="BalloonTextChar"/>
    <w:rsid w:val="005F6C9B"/>
    <w:pPr>
      <w:spacing w:after="0"/>
    </w:pPr>
    <w:rPr>
      <w:rFonts w:ascii="Lucida Grande" w:hAnsi="Lucida Grande"/>
      <w:sz w:val="18"/>
      <w:szCs w:val="18"/>
    </w:rPr>
  </w:style>
  <w:style w:type="character" w:customStyle="1" w:styleId="BalloonTextChar">
    <w:name w:val="Balloon Text Char"/>
    <w:basedOn w:val="DefaultParagraphFont"/>
    <w:link w:val="BalloonText"/>
    <w:rsid w:val="005F6C9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autoRedefine/>
    <w:qFormat/>
    <w:rsid w:val="00DE6B5B"/>
    <w:pPr>
      <w:pPrChange w:id="1" w:author="Josh Clark" w:date="2011-09-16T12:44:00Z">
        <w:pPr>
          <w:spacing w:after="200"/>
        </w:pPr>
      </w:pPrChange>
    </w:pPr>
    <w:rPr>
      <w:rFonts w:ascii="Verdana" w:hAnsi="Verdana"/>
      <w:sz w:val="22"/>
      <w:rPrChange w:id="1" w:author="Josh Clark" w:date="2011-09-16T12:44:00Z">
        <w:rPr>
          <w:rFonts w:ascii="Verdana" w:eastAsiaTheme="minorHAnsi" w:hAnsi="Verdana" w:cstheme="minorBidi"/>
          <w:sz w:val="22"/>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33"/>
    <w:pPr>
      <w:ind w:left="720"/>
      <w:contextualSpacing/>
    </w:pPr>
  </w:style>
  <w:style w:type="paragraph" w:styleId="BalloonText">
    <w:name w:val="Balloon Text"/>
    <w:basedOn w:val="Normal"/>
    <w:link w:val="BalloonTextChar"/>
    <w:rsid w:val="005F6C9B"/>
    <w:pPr>
      <w:spacing w:after="0"/>
    </w:pPr>
    <w:rPr>
      <w:rFonts w:ascii="Lucida Grande" w:hAnsi="Lucida Grande"/>
      <w:sz w:val="18"/>
      <w:szCs w:val="18"/>
    </w:rPr>
  </w:style>
  <w:style w:type="character" w:customStyle="1" w:styleId="BalloonTextChar">
    <w:name w:val="Balloon Text Char"/>
    <w:basedOn w:val="DefaultParagraphFont"/>
    <w:link w:val="BalloonText"/>
    <w:rsid w:val="005F6C9B"/>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709</Words>
  <Characters>4042</Characters>
  <Application>Microsoft Word 12.0.0</Application>
  <DocSecurity>0</DocSecurity>
  <Lines>33</Lines>
  <Paragraphs>8</Paragraphs>
  <ScaleCrop>false</ScaleCrop>
  <Company>LukeW Interface Designs</Company>
  <LinksUpToDate>false</LinksUpToDate>
  <CharactersWithSpaces>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Wroblewski</dc:creator>
  <cp:keywords/>
  <cp:lastModifiedBy>Luke Wroblewski</cp:lastModifiedBy>
  <cp:revision>6</cp:revision>
  <dcterms:created xsi:type="dcterms:W3CDTF">2011-09-16T19:55:00Z</dcterms:created>
  <dcterms:modified xsi:type="dcterms:W3CDTF">2011-09-17T07:11:00Z</dcterms:modified>
</cp:coreProperties>
</file>